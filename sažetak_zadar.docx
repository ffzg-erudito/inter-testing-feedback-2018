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1009B" w14:textId="7E5D4D95" w:rsidR="00B70850" w:rsidRPr="00472933" w:rsidRDefault="00B70850" w:rsidP="00E30A8B">
      <w:pPr>
        <w:rPr>
          <w:bCs/>
          <w:i/>
          <w:color w:val="0070C0"/>
        </w:rPr>
      </w:pPr>
      <w:r w:rsidRPr="00472933">
        <w:rPr>
          <w:bCs/>
          <w:i/>
          <w:color w:val="0070C0"/>
        </w:rPr>
        <w:t>Prijedlozi naslova</w:t>
      </w:r>
      <w:r w:rsidR="00472933" w:rsidRPr="00472933">
        <w:rPr>
          <w:bCs/>
          <w:i/>
          <w:color w:val="0070C0"/>
        </w:rPr>
        <w:t xml:space="preserve"> – ovaj čas moj je favorit onaj crvenim</w:t>
      </w:r>
    </w:p>
    <w:p w14:paraId="2FDE868E" w14:textId="77777777" w:rsidR="00E30A8B" w:rsidRPr="00135C7A" w:rsidRDefault="00E30A8B" w:rsidP="00472933">
      <w:pPr>
        <w:spacing w:after="120" w:line="240" w:lineRule="auto"/>
        <w:rPr>
          <w:bCs/>
        </w:rPr>
      </w:pPr>
      <w:r w:rsidRPr="00135C7A">
        <w:rPr>
          <w:bCs/>
        </w:rPr>
        <w:t>Uloga vrste dosjećanja i povratne informacije u testiranjem potenciranom novom učenju</w:t>
      </w:r>
    </w:p>
    <w:p w14:paraId="7C9431BA" w14:textId="5D651CB9" w:rsidR="00CD5FA7" w:rsidRPr="00135C7A" w:rsidRDefault="00CD5FA7" w:rsidP="00472933">
      <w:pPr>
        <w:spacing w:after="120" w:line="240" w:lineRule="auto"/>
        <w:rPr>
          <w:bCs/>
        </w:rPr>
      </w:pPr>
      <w:r w:rsidRPr="00135C7A">
        <w:rPr>
          <w:bCs/>
        </w:rPr>
        <w:t xml:space="preserve">Uloga vrste dosjećanja i povratne informacije pri novom učenju koje je facilitirano testiranjem </w:t>
      </w:r>
    </w:p>
    <w:p w14:paraId="5C204788" w14:textId="4CA7FD52" w:rsidR="00E30A8B" w:rsidRPr="00135C7A" w:rsidRDefault="000F160A" w:rsidP="00472933">
      <w:pPr>
        <w:spacing w:after="120" w:line="240" w:lineRule="auto"/>
        <w:rPr>
          <w:bCs/>
        </w:rPr>
      </w:pPr>
      <w:r w:rsidRPr="00135C7A">
        <w:rPr>
          <w:bCs/>
        </w:rPr>
        <w:t xml:space="preserve">Testiranje kao metoda olakšanog </w:t>
      </w:r>
      <w:r w:rsidR="00E30A8B" w:rsidRPr="00135C7A">
        <w:rPr>
          <w:bCs/>
        </w:rPr>
        <w:t xml:space="preserve">učenje u kontekstu vrste dosjećanja i </w:t>
      </w:r>
      <w:r w:rsidRPr="00135C7A">
        <w:rPr>
          <w:bCs/>
        </w:rPr>
        <w:t>davanja povratne informacije</w:t>
      </w:r>
    </w:p>
    <w:p w14:paraId="0262128F" w14:textId="2696DABC" w:rsidR="000F160A" w:rsidRPr="00135C7A" w:rsidRDefault="000F160A" w:rsidP="00472933">
      <w:pPr>
        <w:spacing w:after="120" w:line="240" w:lineRule="auto"/>
      </w:pPr>
      <w:r w:rsidRPr="00135C7A">
        <w:t>Testiranjem facilitirano učenje: uloga vrste dosjećanja i davanja povratne informacije</w:t>
      </w:r>
    </w:p>
    <w:p w14:paraId="6BC81D14" w14:textId="4B2482B9" w:rsidR="001A377D" w:rsidRPr="00472933" w:rsidRDefault="001A377D" w:rsidP="00472933">
      <w:pPr>
        <w:spacing w:after="120" w:line="240" w:lineRule="auto"/>
        <w:rPr>
          <w:b/>
          <w:color w:val="FF0000"/>
        </w:rPr>
      </w:pPr>
      <w:r w:rsidRPr="00472933">
        <w:rPr>
          <w:b/>
          <w:color w:val="FF0000"/>
        </w:rPr>
        <w:t>Testiranjem olakšano učenje: uloga vrste dosjećanja i davanja povratne informacije</w:t>
      </w:r>
    </w:p>
    <w:p w14:paraId="38A9BDC5" w14:textId="71BAA616" w:rsidR="000F160A" w:rsidRDefault="000F160A" w:rsidP="00472933">
      <w:pPr>
        <w:spacing w:after="120" w:line="240" w:lineRule="auto"/>
        <w:rPr>
          <w:ins w:id="0" w:author="Matej" w:date="2020-03-10T16:06:00Z"/>
        </w:rPr>
      </w:pPr>
      <w:r w:rsidRPr="00135C7A">
        <w:t>Testiranjem facilitirano učenje u kontekstu vrste dosjećanja i davanja povratne informacije</w:t>
      </w:r>
    </w:p>
    <w:p w14:paraId="4CE6A765" w14:textId="2AC14249" w:rsidR="004D0B83" w:rsidRPr="004D0B83" w:rsidRDefault="004D0B83" w:rsidP="004D0B83">
      <w:pPr>
        <w:spacing w:after="120" w:line="240" w:lineRule="auto"/>
        <w:rPr>
          <w:ins w:id="1" w:author="Matej" w:date="2020-03-10T16:06:00Z"/>
          <w:b/>
          <w:rPrChange w:id="2" w:author="Matej" w:date="2020-03-10T16:07:00Z">
            <w:rPr>
              <w:ins w:id="3" w:author="Matej" w:date="2020-03-10T16:06:00Z"/>
              <w:b/>
              <w:color w:val="FF0000"/>
            </w:rPr>
          </w:rPrChange>
        </w:rPr>
      </w:pPr>
      <w:ins w:id="4" w:author="Matej" w:date="2020-03-10T16:06:00Z">
        <w:r w:rsidRPr="004D0B83">
          <w:rPr>
            <w:b/>
            <w:rPrChange w:id="5" w:author="Matej" w:date="2020-03-10T16:07:00Z">
              <w:rPr>
                <w:b/>
                <w:color w:val="FF0000"/>
              </w:rPr>
            </w:rPrChange>
          </w:rPr>
          <w:t xml:space="preserve">Testiranjem olakšano </w:t>
        </w:r>
      </w:ins>
      <w:ins w:id="6" w:author="Matej" w:date="2020-03-10T16:08:00Z">
        <w:r>
          <w:rPr>
            <w:b/>
          </w:rPr>
          <w:t>susljedno</w:t>
        </w:r>
      </w:ins>
      <w:ins w:id="7" w:author="Matej" w:date="2020-03-10T16:06:00Z">
        <w:r w:rsidRPr="004D0B83">
          <w:rPr>
            <w:b/>
            <w:rPrChange w:id="8" w:author="Matej" w:date="2020-03-10T16:07:00Z">
              <w:rPr>
                <w:b/>
                <w:color w:val="FF0000"/>
              </w:rPr>
            </w:rPrChange>
          </w:rPr>
          <w:t xml:space="preserve"> </w:t>
        </w:r>
        <w:r w:rsidRPr="004D0B83">
          <w:rPr>
            <w:b/>
            <w:rPrChange w:id="9" w:author="Matej" w:date="2020-03-10T16:07:00Z">
              <w:rPr>
                <w:b/>
                <w:color w:val="FF0000"/>
              </w:rPr>
            </w:rPrChange>
          </w:rPr>
          <w:t>učenje: uloga vrste dosjećanja i davanja povratne informacije</w:t>
        </w:r>
      </w:ins>
    </w:p>
    <w:p w14:paraId="208296FA" w14:textId="77777777" w:rsidR="004D0B83" w:rsidRPr="00135C7A" w:rsidRDefault="004D0B83" w:rsidP="00472933">
      <w:pPr>
        <w:spacing w:after="120" w:line="240" w:lineRule="auto"/>
      </w:pPr>
    </w:p>
    <w:p w14:paraId="076EAEF3" w14:textId="77777777" w:rsidR="000F160A" w:rsidRDefault="000F160A" w:rsidP="00A323BF"/>
    <w:p w14:paraId="03E71F86" w14:textId="16724753" w:rsidR="007173E8" w:rsidRPr="00135C7A" w:rsidRDefault="00F66031" w:rsidP="00135C7A">
      <w:pPr>
        <w:jc w:val="center"/>
        <w:rPr>
          <w:b/>
        </w:rPr>
      </w:pPr>
      <w:r w:rsidRPr="00135C7A">
        <w:rPr>
          <w:b/>
        </w:rPr>
        <w:t xml:space="preserve">Matej Pavlić, Denis </w:t>
      </w:r>
      <w:proofErr w:type="spellStart"/>
      <w:r w:rsidR="007173E8" w:rsidRPr="00135C7A">
        <w:rPr>
          <w:b/>
        </w:rPr>
        <w:t>Vlašiček</w:t>
      </w:r>
      <w:proofErr w:type="spellEnd"/>
      <w:r w:rsidRPr="00135C7A">
        <w:rPr>
          <w:b/>
        </w:rPr>
        <w:t xml:space="preserve"> i Dragutin Ivanec</w:t>
      </w:r>
    </w:p>
    <w:p w14:paraId="219CA19A" w14:textId="6C9793BD" w:rsidR="00135C7A" w:rsidRDefault="007173E8" w:rsidP="00135C7A">
      <w:pPr>
        <w:jc w:val="center"/>
        <w:rPr>
          <w:i/>
          <w:iCs/>
        </w:rPr>
      </w:pPr>
      <w:r w:rsidRPr="00F66031">
        <w:rPr>
          <w:i/>
          <w:iCs/>
        </w:rPr>
        <w:t xml:space="preserve">Odsjek za psihologiju </w:t>
      </w:r>
    </w:p>
    <w:p w14:paraId="73C660CC" w14:textId="10F04519" w:rsidR="007173E8" w:rsidRDefault="007173E8" w:rsidP="00135C7A">
      <w:pPr>
        <w:jc w:val="center"/>
        <w:rPr>
          <w:i/>
          <w:iCs/>
        </w:rPr>
      </w:pPr>
      <w:r w:rsidRPr="00F66031">
        <w:rPr>
          <w:i/>
          <w:iCs/>
        </w:rPr>
        <w:t>Filozofsk</w:t>
      </w:r>
      <w:r w:rsidR="00F66031">
        <w:rPr>
          <w:i/>
          <w:iCs/>
        </w:rPr>
        <w:t>i fakultet Sveučilišta u Zagrebu</w:t>
      </w:r>
    </w:p>
    <w:p w14:paraId="44FCF600" w14:textId="77777777" w:rsidR="00F66031" w:rsidRPr="00F66031" w:rsidRDefault="00F66031" w:rsidP="00F66031">
      <w:pPr>
        <w:rPr>
          <w:i/>
          <w:iCs/>
        </w:rPr>
      </w:pPr>
    </w:p>
    <w:p w14:paraId="08A892A0" w14:textId="12DB1896" w:rsidR="007F44DD" w:rsidRPr="00135C7A" w:rsidRDefault="000A10E0" w:rsidP="007F44DD">
      <w:commentRangeStart w:id="10"/>
      <w:r w:rsidRPr="00135C7A">
        <w:rPr>
          <w:i/>
        </w:rPr>
        <w:t xml:space="preserve">Testiranjem </w:t>
      </w:r>
      <w:r w:rsidR="006517F3" w:rsidRPr="00135C7A">
        <w:rPr>
          <w:i/>
        </w:rPr>
        <w:t xml:space="preserve">facilitirano </w:t>
      </w:r>
      <w:r w:rsidRPr="00135C7A">
        <w:rPr>
          <w:i/>
        </w:rPr>
        <w:t xml:space="preserve">učenje </w:t>
      </w:r>
      <w:r w:rsidR="00A323BF" w:rsidRPr="00135C7A">
        <w:t xml:space="preserve">odnosi se na </w:t>
      </w:r>
      <w:r w:rsidR="003A6805">
        <w:t xml:space="preserve">relativno recentne </w:t>
      </w:r>
      <w:r w:rsidR="00A323BF" w:rsidRPr="00135C7A">
        <w:t>nalaz</w:t>
      </w:r>
      <w:r w:rsidR="003A6805">
        <w:t>e</w:t>
      </w:r>
      <w:r w:rsidR="00A323BF" w:rsidRPr="00135C7A">
        <w:t xml:space="preserve"> da dosjećanje</w:t>
      </w:r>
      <w:r w:rsidR="001A377D" w:rsidRPr="00135C7A">
        <w:t xml:space="preserve"> materijala kroz proces testiranja može imati </w:t>
      </w:r>
      <w:r w:rsidR="00A323BF" w:rsidRPr="00135C7A">
        <w:t>povoljnij</w:t>
      </w:r>
      <w:r w:rsidR="001A377D" w:rsidRPr="00135C7A">
        <w:t xml:space="preserve">i učinak na dugoročno pamćenje </w:t>
      </w:r>
      <w:ins w:id="11" w:author="Matej" w:date="2020-03-10T16:04:00Z">
        <w:r w:rsidR="004D0B83">
          <w:t xml:space="preserve">novih informacija </w:t>
        </w:r>
      </w:ins>
      <w:r w:rsidR="001A377D" w:rsidRPr="00135C7A">
        <w:t xml:space="preserve">nego </w:t>
      </w:r>
      <w:r w:rsidR="00B70850">
        <w:t>tek ponavljanje</w:t>
      </w:r>
      <w:r w:rsidR="00A323BF" w:rsidRPr="00135C7A">
        <w:t>.</w:t>
      </w:r>
      <w:r w:rsidR="001A377D" w:rsidRPr="00135C7A">
        <w:t xml:space="preserve"> </w:t>
      </w:r>
      <w:r w:rsidR="003A6805">
        <w:t xml:space="preserve">To bi moglo značiti da </w:t>
      </w:r>
      <w:r w:rsidR="003A6805" w:rsidRPr="00135C7A">
        <w:t xml:space="preserve">testiranje znanja </w:t>
      </w:r>
      <w:r w:rsidR="003A6805">
        <w:t xml:space="preserve">kao umetnuta aktivnost u procesu učenja </w:t>
      </w:r>
      <w:r w:rsidR="003A6805" w:rsidRPr="00135C7A">
        <w:t xml:space="preserve">može pospješiti dugoročno zadržavanje kod novog učenja više nego tek ponovno </w:t>
      </w:r>
      <w:r w:rsidR="0075550F">
        <w:t xml:space="preserve">čitanje materijala. </w:t>
      </w:r>
      <w:commentRangeEnd w:id="10"/>
      <w:r w:rsidR="005D2BCC">
        <w:rPr>
          <w:rStyle w:val="CommentReference"/>
        </w:rPr>
        <w:commentReference w:id="10"/>
      </w:r>
      <w:r w:rsidR="0075550F">
        <w:t xml:space="preserve">Na tom tragu </w:t>
      </w:r>
      <w:r w:rsidR="007F44DD" w:rsidRPr="00135C7A">
        <w:t>postavljen</w:t>
      </w:r>
      <w:r w:rsidR="0075550F">
        <w:t>i su i problemi ovog istraživanja</w:t>
      </w:r>
      <w:r w:rsidR="006517F3" w:rsidRPr="00135C7A">
        <w:t xml:space="preserve">: </w:t>
      </w:r>
      <w:r w:rsidR="00F6255A" w:rsidRPr="00135C7A">
        <w:t>i</w:t>
      </w:r>
      <w:r w:rsidR="006517F3" w:rsidRPr="00135C7A">
        <w:t xml:space="preserve">) </w:t>
      </w:r>
      <w:r w:rsidR="00F66031" w:rsidRPr="00135C7A">
        <w:t xml:space="preserve">je li vrsta dosjećanja povezana s opisanim učinkom, </w:t>
      </w:r>
      <w:r w:rsidR="00F6255A" w:rsidRPr="00135C7A">
        <w:t>te ii</w:t>
      </w:r>
      <w:r w:rsidR="006517F3" w:rsidRPr="00135C7A">
        <w:t xml:space="preserve">) </w:t>
      </w:r>
      <w:del w:id="12" w:author="Matej" w:date="2020-03-10T15:57:00Z">
        <w:r w:rsidR="00F66031" w:rsidRPr="00135C7A" w:rsidDel="005D2BCC">
          <w:delText xml:space="preserve">je </w:delText>
        </w:r>
      </w:del>
      <w:ins w:id="13" w:author="Matej" w:date="2020-03-10T15:57:00Z">
        <w:r w:rsidR="005D2BCC">
          <w:t>ima</w:t>
        </w:r>
        <w:r w:rsidR="005D2BCC" w:rsidRPr="00135C7A">
          <w:t xml:space="preserve"> </w:t>
        </w:r>
      </w:ins>
      <w:r w:rsidR="00F66031" w:rsidRPr="00135C7A">
        <w:t>li primanje povratne inform</w:t>
      </w:r>
      <w:r w:rsidR="00F6255A" w:rsidRPr="00135C7A">
        <w:t xml:space="preserve">acije </w:t>
      </w:r>
      <w:r w:rsidR="00472933">
        <w:t xml:space="preserve">o točnosti </w:t>
      </w:r>
      <w:r w:rsidR="0075550F">
        <w:t xml:space="preserve">kod </w:t>
      </w:r>
      <w:r w:rsidR="00DF38EC">
        <w:t xml:space="preserve">testiranja </w:t>
      </w:r>
      <w:r w:rsidR="00F6255A" w:rsidRPr="00135C7A">
        <w:t>znanja</w:t>
      </w:r>
      <w:r w:rsidR="00F66031" w:rsidRPr="00135C7A">
        <w:t xml:space="preserve"> </w:t>
      </w:r>
      <w:del w:id="14" w:author="Matej" w:date="2020-03-10T15:57:00Z">
        <w:r w:rsidR="00F66031" w:rsidRPr="00135C7A" w:rsidDel="005D2BCC">
          <w:delText xml:space="preserve">ima </w:delText>
        </w:r>
      </w:del>
      <w:r w:rsidR="00F66031" w:rsidRPr="00135C7A">
        <w:t xml:space="preserve">svoju ulogu </w:t>
      </w:r>
      <w:del w:id="15" w:author="Matej" w:date="2020-03-10T15:57:00Z">
        <w:r w:rsidR="00F66031" w:rsidRPr="00135C7A" w:rsidDel="005D2BCC">
          <w:delText xml:space="preserve">na </w:delText>
        </w:r>
      </w:del>
      <w:ins w:id="16" w:author="Matej" w:date="2020-03-10T15:57:00Z">
        <w:r w:rsidR="005D2BCC">
          <w:t>u</w:t>
        </w:r>
        <w:r w:rsidR="005D2BCC" w:rsidRPr="00135C7A">
          <w:t xml:space="preserve"> </w:t>
        </w:r>
      </w:ins>
      <w:del w:id="17" w:author="Matej" w:date="2020-03-10T15:57:00Z">
        <w:r w:rsidR="00F66031" w:rsidRPr="00135C7A" w:rsidDel="005D2BCC">
          <w:delText>pojavu</w:delText>
        </w:r>
        <w:r w:rsidR="0075550F" w:rsidDel="005D2BCC">
          <w:delText xml:space="preserve"> </w:delText>
        </w:r>
      </w:del>
      <w:ins w:id="18" w:author="Matej" w:date="2020-03-10T15:57:00Z">
        <w:r w:rsidR="005D2BCC" w:rsidRPr="00135C7A">
          <w:t>pojav</w:t>
        </w:r>
        <w:r w:rsidR="005D2BCC">
          <w:t>i</w:t>
        </w:r>
        <w:r w:rsidR="005D2BCC">
          <w:t xml:space="preserve"> </w:t>
        </w:r>
      </w:ins>
      <w:r w:rsidR="0075550F">
        <w:t xml:space="preserve">ili </w:t>
      </w:r>
      <w:del w:id="19" w:author="Matej" w:date="2020-03-10T15:57:00Z">
        <w:r w:rsidR="0075550F" w:rsidDel="005D2BCC">
          <w:delText xml:space="preserve">veličinu </w:delText>
        </w:r>
      </w:del>
      <w:ins w:id="20" w:author="Matej" w:date="2020-03-10T15:57:00Z">
        <w:r w:rsidR="005D2BCC">
          <w:t>veličin</w:t>
        </w:r>
        <w:r w:rsidR="005D2BCC">
          <w:t>i</w:t>
        </w:r>
        <w:r w:rsidR="005D2BCC">
          <w:t xml:space="preserve"> </w:t>
        </w:r>
      </w:ins>
      <w:r w:rsidR="0075550F">
        <w:t>opisnog</w:t>
      </w:r>
      <w:r w:rsidR="00F66031" w:rsidRPr="00135C7A">
        <w:t xml:space="preserve"> efekta. Proveden je </w:t>
      </w:r>
      <w:r w:rsidR="00F03059" w:rsidRPr="00135C7A">
        <w:t>nezavisni eksperimentalni nacrt</w:t>
      </w:r>
      <w:r w:rsidR="00CD5FA7" w:rsidRPr="00135C7A">
        <w:t xml:space="preserve"> gdje su kao vrste dosjećanja korišten</w:t>
      </w:r>
      <w:r w:rsidR="00DF38EC">
        <w:t>e</w:t>
      </w:r>
      <w:r w:rsidR="00CD5FA7" w:rsidRPr="00135C7A">
        <w:t xml:space="preserve"> </w:t>
      </w:r>
      <w:r w:rsidR="0075550F">
        <w:t xml:space="preserve">inačice </w:t>
      </w:r>
      <w:r w:rsidR="00CD5FA7" w:rsidRPr="00135C7A">
        <w:t xml:space="preserve">epizodičkog ili semantičkog pamćenja, uz postojanje </w:t>
      </w:r>
      <w:bookmarkStart w:id="21" w:name="_GoBack"/>
      <w:bookmarkEnd w:id="21"/>
      <w:r w:rsidR="00CD5FA7" w:rsidRPr="00135C7A">
        <w:t>ili nepostojanje povratne informacije o točnosti dosjećanja</w:t>
      </w:r>
      <w:r w:rsidR="0075550F">
        <w:t xml:space="preserve"> u postupku testiranja</w:t>
      </w:r>
      <w:r w:rsidR="00CD5FA7" w:rsidRPr="00135C7A">
        <w:t>.</w:t>
      </w:r>
      <w:r w:rsidR="00280013" w:rsidRPr="00135C7A">
        <w:t xml:space="preserve"> </w:t>
      </w:r>
      <w:r w:rsidR="003537E7" w:rsidRPr="00135C7A">
        <w:t xml:space="preserve">Sudionici </w:t>
      </w:r>
      <w:r w:rsidR="00280013" w:rsidRPr="00135C7A">
        <w:t>(</w:t>
      </w:r>
      <w:r w:rsidR="00280013" w:rsidRPr="00135C7A">
        <w:rPr>
          <w:i/>
        </w:rPr>
        <w:t>N</w:t>
      </w:r>
      <w:r w:rsidR="00280013" w:rsidRPr="00135C7A">
        <w:t xml:space="preserve"> = 207) </w:t>
      </w:r>
      <w:r w:rsidR="003537E7" w:rsidRPr="00135C7A">
        <w:t xml:space="preserve">su </w:t>
      </w:r>
      <w:r w:rsidR="007173E8" w:rsidRPr="00135C7A">
        <w:t xml:space="preserve">na računalima </w:t>
      </w:r>
      <w:r w:rsidR="003537E7" w:rsidRPr="00135C7A">
        <w:t>čitali tekst</w:t>
      </w:r>
      <w:r w:rsidR="007F44DD" w:rsidRPr="00135C7A">
        <w:t xml:space="preserve"> </w:t>
      </w:r>
      <w:r w:rsidR="00FF4337" w:rsidRPr="00135C7A">
        <w:t>o korovima</w:t>
      </w:r>
      <w:r w:rsidR="0075550F">
        <w:t>, koji je bio</w:t>
      </w:r>
      <w:r w:rsidR="00FF4337" w:rsidRPr="00135C7A">
        <w:t xml:space="preserve"> </w:t>
      </w:r>
      <w:r w:rsidR="003537E7" w:rsidRPr="00135C7A">
        <w:t xml:space="preserve">podijeljen </w:t>
      </w:r>
      <w:r w:rsidR="00F03059" w:rsidRPr="00135C7A">
        <w:t>na</w:t>
      </w:r>
      <w:r w:rsidR="003537E7" w:rsidRPr="00135C7A">
        <w:t xml:space="preserve"> tri</w:t>
      </w:r>
      <w:r w:rsidR="0075550F">
        <w:t xml:space="preserve"> međusobno sadržajno povezana</w:t>
      </w:r>
      <w:r w:rsidR="003537E7" w:rsidRPr="00135C7A">
        <w:t xml:space="preserve"> dijela</w:t>
      </w:r>
      <w:r w:rsidR="000D1D48" w:rsidRPr="00135C7A">
        <w:t xml:space="preserve">. </w:t>
      </w:r>
      <w:r w:rsidR="00FF4337" w:rsidRPr="00135C7A">
        <w:t xml:space="preserve">Sve su skupine </w:t>
      </w:r>
      <w:r w:rsidR="00472933">
        <w:t>čitale</w:t>
      </w:r>
      <w:r w:rsidR="00FF4337" w:rsidRPr="00135C7A">
        <w:t xml:space="preserve"> </w:t>
      </w:r>
      <w:r w:rsidR="00DF38EC">
        <w:t>iste tekstove</w:t>
      </w:r>
      <w:r w:rsidR="00FF4337" w:rsidRPr="00135C7A">
        <w:t xml:space="preserve"> s</w:t>
      </w:r>
      <w:r w:rsidR="00DF38EC">
        <w:t xml:space="preserve"> uputom o pamćenju</w:t>
      </w:r>
      <w:r w:rsidR="00FF4337" w:rsidRPr="00135C7A">
        <w:t xml:space="preserve"> sadržaja. Nakon čitanja prvog teksta, prva je skupina čitanje ponovila, druga skupina je odgovarala na pitanja opće informiranosti</w:t>
      </w:r>
      <w:r w:rsidR="00135C7A" w:rsidRPr="00135C7A">
        <w:t xml:space="preserve"> (semantičko pamćenje)</w:t>
      </w:r>
      <w:r w:rsidR="00FF4337" w:rsidRPr="00135C7A">
        <w:t>, a treća je odgovarala na pitanja o sadržaju teksta koji su netom pročitali</w:t>
      </w:r>
      <w:r w:rsidR="00135C7A" w:rsidRPr="00135C7A">
        <w:t xml:space="preserve"> (epizodičko pamćenje)</w:t>
      </w:r>
      <w:r w:rsidR="00FF4337" w:rsidRPr="00135C7A">
        <w:t>. U drugom koraku postupak je</w:t>
      </w:r>
      <w:r w:rsidR="00135C7A" w:rsidRPr="00135C7A">
        <w:t xml:space="preserve"> načelno bio isti</w:t>
      </w:r>
      <w:r w:rsidR="00FF4337" w:rsidRPr="00135C7A">
        <w:t xml:space="preserve"> s time da </w:t>
      </w:r>
      <w:r w:rsidR="00DF38EC">
        <w:t xml:space="preserve">se koristio </w:t>
      </w:r>
      <w:r w:rsidR="00FF4337" w:rsidRPr="00135C7A">
        <w:t xml:space="preserve">drugi </w:t>
      </w:r>
      <w:ins w:id="22" w:author="Matej" w:date="2020-03-10T15:59:00Z">
        <w:r w:rsidR="005D2BCC">
          <w:t xml:space="preserve">dio </w:t>
        </w:r>
      </w:ins>
      <w:r w:rsidR="00FF4337" w:rsidRPr="00135C7A">
        <w:t>tekst</w:t>
      </w:r>
      <w:ins w:id="23" w:author="Matej" w:date="2020-03-10T15:59:00Z">
        <w:r w:rsidR="005D2BCC">
          <w:t>a</w:t>
        </w:r>
      </w:ins>
      <w:r w:rsidR="00FF4337" w:rsidRPr="00135C7A">
        <w:t xml:space="preserve"> </w:t>
      </w:r>
      <w:r w:rsidR="00DF38EC">
        <w:t xml:space="preserve">koji je </w:t>
      </w:r>
      <w:r w:rsidR="00FF4337" w:rsidRPr="00135C7A">
        <w:t xml:space="preserve">bio sadržajna nadogradnja na prvi. </w:t>
      </w:r>
      <w:r w:rsidR="00472933">
        <w:t>U ta dva prva koraka p</w:t>
      </w:r>
      <w:r w:rsidR="00DF38EC" w:rsidRPr="00135C7A">
        <w:t>olovica sudionika iz skupin</w:t>
      </w:r>
      <w:r w:rsidR="00DF38EC">
        <w:t>a s testiranjem</w:t>
      </w:r>
      <w:r w:rsidR="00DF38EC" w:rsidRPr="00135C7A">
        <w:t xml:space="preserve"> primila je i povratnu informaciju o vlastitom učinku. </w:t>
      </w:r>
      <w:r w:rsidR="00135C7A" w:rsidRPr="00135C7A">
        <w:t xml:space="preserve">U trećem koraku sudionici </w:t>
      </w:r>
      <w:r w:rsidR="0075550F">
        <w:t xml:space="preserve">sve tri skupine </w:t>
      </w:r>
      <w:r w:rsidR="00135C7A" w:rsidRPr="00135C7A">
        <w:t xml:space="preserve">su </w:t>
      </w:r>
      <w:r w:rsidR="00FF4337" w:rsidRPr="00135C7A">
        <w:t xml:space="preserve">čitali treći </w:t>
      </w:r>
      <w:ins w:id="24" w:author="Matej" w:date="2020-03-10T15:59:00Z">
        <w:r w:rsidR="005D2BCC">
          <w:t xml:space="preserve">dio </w:t>
        </w:r>
      </w:ins>
      <w:r w:rsidR="00FF4337" w:rsidRPr="00135C7A">
        <w:t>tekst</w:t>
      </w:r>
      <w:ins w:id="25" w:author="Matej" w:date="2020-03-10T15:59:00Z">
        <w:r w:rsidR="005D2BCC">
          <w:t>a</w:t>
        </w:r>
      </w:ins>
      <w:del w:id="26" w:author="Matej" w:date="2020-03-10T15:59:00Z">
        <w:r w:rsidR="00FF4337" w:rsidRPr="00135C7A" w:rsidDel="005D2BCC">
          <w:delText>a</w:delText>
        </w:r>
      </w:del>
      <w:r w:rsidR="00DF38EC">
        <w:t xml:space="preserve"> (isto sadržajna nadogradnja prva dva)</w:t>
      </w:r>
      <w:r w:rsidR="00FF4337" w:rsidRPr="00135C7A">
        <w:t xml:space="preserve"> nakon </w:t>
      </w:r>
      <w:r w:rsidR="00DF38EC">
        <w:t xml:space="preserve">čega </w:t>
      </w:r>
      <w:r w:rsidR="0075550F">
        <w:t xml:space="preserve">su svi rješavali </w:t>
      </w:r>
      <w:r w:rsidR="00472933">
        <w:t xml:space="preserve">isti </w:t>
      </w:r>
      <w:r w:rsidR="0075550F">
        <w:t xml:space="preserve">test pamćenja </w:t>
      </w:r>
      <w:r w:rsidR="00FF4337" w:rsidRPr="00135C7A">
        <w:t>sadržaj</w:t>
      </w:r>
      <w:r w:rsidR="0075550F">
        <w:t>a</w:t>
      </w:r>
      <w:r w:rsidR="00FF4337" w:rsidRPr="00135C7A">
        <w:t xml:space="preserve"> tog trećeg, netom pročitanog teksta. </w:t>
      </w:r>
      <w:r w:rsidR="00CD5FA7" w:rsidRPr="00135C7A">
        <w:t>Broj točnih odgovora</w:t>
      </w:r>
      <w:r w:rsidR="00135C7A" w:rsidRPr="00135C7A">
        <w:t xml:space="preserve"> u </w:t>
      </w:r>
      <w:r w:rsidR="0075550F">
        <w:t xml:space="preserve">trećem </w:t>
      </w:r>
      <w:r w:rsidR="00135C7A" w:rsidRPr="00135C7A">
        <w:t>završnom testiranja</w:t>
      </w:r>
      <w:r w:rsidR="00CD5FA7" w:rsidRPr="00135C7A">
        <w:t xml:space="preserve"> bila je mjera zavisne varijable. </w:t>
      </w:r>
      <w:r w:rsidR="00280013" w:rsidRPr="00135C7A">
        <w:t xml:space="preserve">Planirane analize su pokazale da su sudionici koji su se </w:t>
      </w:r>
      <w:r w:rsidR="0075550F">
        <w:t xml:space="preserve">u sva tri koraka </w:t>
      </w:r>
      <w:r w:rsidR="00280013" w:rsidRPr="00135C7A">
        <w:t>do</w:t>
      </w:r>
      <w:r w:rsidR="00CD5FA7" w:rsidRPr="00135C7A">
        <w:t>sjećali iz epizodičkog pamćenja</w:t>
      </w:r>
      <w:r w:rsidR="00135C7A" w:rsidRPr="00135C7A">
        <w:t xml:space="preserve">, tj. koji su imali testiranje vezano uz </w:t>
      </w:r>
      <w:r w:rsidR="0075550F">
        <w:t xml:space="preserve">sadržaj </w:t>
      </w:r>
      <w:r w:rsidR="00135C7A" w:rsidRPr="00135C7A">
        <w:t>tekst</w:t>
      </w:r>
      <w:r w:rsidR="0075550F">
        <w:t>a</w:t>
      </w:r>
      <w:r w:rsidR="00135C7A" w:rsidRPr="00135C7A">
        <w:t xml:space="preserve"> koji su netom čitali </w:t>
      </w:r>
      <w:r w:rsidR="00280013" w:rsidRPr="00135C7A">
        <w:t xml:space="preserve">ostvarili </w:t>
      </w:r>
      <w:r w:rsidR="00CD5FA7" w:rsidRPr="00135C7A">
        <w:t>statistički značaj</w:t>
      </w:r>
      <w:del w:id="27" w:author="Matej" w:date="2020-03-10T16:00:00Z">
        <w:r w:rsidR="00CD5FA7" w:rsidRPr="00135C7A" w:rsidDel="005D2BCC">
          <w:delText>a</w:delText>
        </w:r>
      </w:del>
      <w:r w:rsidR="00CD5FA7" w:rsidRPr="00135C7A">
        <w:t>n</w:t>
      </w:r>
      <w:ins w:id="28" w:author="Matej" w:date="2020-03-10T16:00:00Z">
        <w:r w:rsidR="005D2BCC">
          <w:t>o</w:t>
        </w:r>
      </w:ins>
      <w:r w:rsidR="00CD5FA7" w:rsidRPr="00135C7A">
        <w:t xml:space="preserve"> veći </w:t>
      </w:r>
      <w:r w:rsidR="00280013" w:rsidRPr="00135C7A">
        <w:t>rezultat od druge dvije skupine</w:t>
      </w:r>
      <w:r w:rsidR="00135C7A" w:rsidRPr="00135C7A">
        <w:t>. Učin</w:t>
      </w:r>
      <w:r w:rsidR="0075550F">
        <w:t>a</w:t>
      </w:r>
      <w:r w:rsidR="00135C7A" w:rsidRPr="00135C7A">
        <w:t>k</w:t>
      </w:r>
      <w:r w:rsidR="00280013" w:rsidRPr="00135C7A">
        <w:t xml:space="preserve"> povratne informacije nije se pokazao statistički značajnim</w:t>
      </w:r>
      <w:r w:rsidR="00135C7A" w:rsidRPr="00135C7A">
        <w:t xml:space="preserve">. </w:t>
      </w:r>
      <w:r w:rsidR="007F44DD" w:rsidRPr="00135C7A">
        <w:t xml:space="preserve">Temeljna </w:t>
      </w:r>
      <w:del w:id="29" w:author="Matej" w:date="2020-03-10T16:00:00Z">
        <w:r w:rsidR="007F44DD" w:rsidRPr="00135C7A" w:rsidDel="005D2BCC">
          <w:delText xml:space="preserve">je </w:delText>
        </w:r>
      </w:del>
      <w:r w:rsidR="007F44DD" w:rsidRPr="00135C7A">
        <w:t xml:space="preserve">pretpostavka da aktivno pretraživanje </w:t>
      </w:r>
      <w:ins w:id="30" w:author="Matej" w:date="2020-03-10T16:01:00Z">
        <w:r w:rsidR="005D2BCC">
          <w:t xml:space="preserve">pamćenja </w:t>
        </w:r>
      </w:ins>
      <w:r w:rsidR="007F44DD" w:rsidRPr="00135C7A">
        <w:t>kod procesa testiranja</w:t>
      </w:r>
      <w:ins w:id="31" w:author="Matej" w:date="2020-03-10T16:01:00Z">
        <w:r w:rsidR="005D2BCC">
          <w:t xml:space="preserve"> </w:t>
        </w:r>
      </w:ins>
      <w:del w:id="32" w:author="Matej" w:date="2020-03-10T16:01:00Z">
        <w:r w:rsidR="007F44DD" w:rsidRPr="00135C7A" w:rsidDel="005D2BCC">
          <w:delText xml:space="preserve"> </w:delText>
        </w:r>
      </w:del>
      <w:r w:rsidR="007F44DD" w:rsidRPr="00135C7A">
        <w:t xml:space="preserve">uključuje temeljne mentalne procese koji </w:t>
      </w:r>
      <w:r w:rsidR="00472933">
        <w:t xml:space="preserve">mogu </w:t>
      </w:r>
      <w:r w:rsidR="007F44DD" w:rsidRPr="00135C7A">
        <w:t>biti aktivni i u završnom testiranju</w:t>
      </w:r>
      <w:ins w:id="33" w:author="Matej" w:date="2020-03-10T16:02:00Z">
        <w:r w:rsidR="005D2BCC">
          <w:t xml:space="preserve"> </w:t>
        </w:r>
      </w:ins>
      <w:del w:id="34" w:author="Matej" w:date="2020-03-10T16:02:00Z">
        <w:r w:rsidR="00135C7A" w:rsidRPr="00135C7A" w:rsidDel="005D2BCC">
          <w:delText xml:space="preserve"> </w:delText>
        </w:r>
      </w:del>
      <w:r w:rsidR="00135C7A" w:rsidRPr="00135C7A">
        <w:t>djelomično je potvrđena</w:t>
      </w:r>
      <w:r w:rsidR="007F44DD" w:rsidRPr="00135C7A">
        <w:t>.</w:t>
      </w:r>
    </w:p>
    <w:sectPr w:rsidR="007F44DD" w:rsidRPr="00135C7A" w:rsidSect="00B30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Matej" w:date="2020-03-10T16:02:00Z" w:initials="M">
    <w:p w14:paraId="165EED69" w14:textId="059E9A71" w:rsidR="005D2BCC" w:rsidRDefault="005D2BCC">
      <w:pPr>
        <w:pStyle w:val="CommentText"/>
      </w:pPr>
      <w:r>
        <w:rPr>
          <w:rStyle w:val="CommentReference"/>
        </w:rPr>
        <w:annotationRef/>
      </w:r>
      <w:r>
        <w:t>Ovaj dio bih možda malo razradio jer mi se čini kao da druga rečenica ne dodaje neku novu informaciju. Možda je neka ključna riječ slučajno izostavljena?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5EED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5EED69" w16cid:durableId="221238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B0D94"/>
    <w:multiLevelType w:val="hybridMultilevel"/>
    <w:tmpl w:val="0EF65CD8"/>
    <w:lvl w:ilvl="0" w:tplc="336C4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92EEC"/>
    <w:multiLevelType w:val="hybridMultilevel"/>
    <w:tmpl w:val="3F065C8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ej">
    <w15:presenceInfo w15:providerId="Windows Live" w15:userId="f4dbeadfb5ede8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3BF"/>
    <w:rsid w:val="000A10E0"/>
    <w:rsid w:val="000B696E"/>
    <w:rsid w:val="000D1D48"/>
    <w:rsid w:val="000F160A"/>
    <w:rsid w:val="00135C7A"/>
    <w:rsid w:val="001A377D"/>
    <w:rsid w:val="00280013"/>
    <w:rsid w:val="003537E7"/>
    <w:rsid w:val="003A6805"/>
    <w:rsid w:val="00426A29"/>
    <w:rsid w:val="00444544"/>
    <w:rsid w:val="00472933"/>
    <w:rsid w:val="004D0B83"/>
    <w:rsid w:val="005D2BCC"/>
    <w:rsid w:val="005D439E"/>
    <w:rsid w:val="006517F3"/>
    <w:rsid w:val="007173E8"/>
    <w:rsid w:val="0075550F"/>
    <w:rsid w:val="007F44DD"/>
    <w:rsid w:val="00A323BF"/>
    <w:rsid w:val="00B3098B"/>
    <w:rsid w:val="00B70850"/>
    <w:rsid w:val="00CD5FA7"/>
    <w:rsid w:val="00DF38EC"/>
    <w:rsid w:val="00E30A8B"/>
    <w:rsid w:val="00F03059"/>
    <w:rsid w:val="00F6255A"/>
    <w:rsid w:val="00F66031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E740"/>
  <w15:docId w15:val="{88386543-2EA5-4E30-BD8C-A9908192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3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2B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B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B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B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B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B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439</Words>
  <Characters>2732</Characters>
  <Application>Microsoft Office Word</Application>
  <DocSecurity>0</DocSecurity>
  <Lines>44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14</cp:revision>
  <dcterms:created xsi:type="dcterms:W3CDTF">2020-03-09T12:25:00Z</dcterms:created>
  <dcterms:modified xsi:type="dcterms:W3CDTF">2020-03-10T15:08:00Z</dcterms:modified>
</cp:coreProperties>
</file>